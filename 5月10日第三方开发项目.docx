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7C96" w14:textId="77777777" w:rsidR="005F6DC3" w:rsidRPr="00143F19" w:rsidRDefault="005F6DC3" w:rsidP="005F6DC3">
      <w:pPr>
        <w:jc w:val="center"/>
        <w:rPr>
          <w:rFonts w:ascii="宋体" w:hAnsi="宋体" w:cs="宋体"/>
          <w:b/>
          <w:bCs/>
          <w:sz w:val="44"/>
          <w:szCs w:val="44"/>
        </w:rPr>
      </w:pPr>
      <w:proofErr w:type="gramStart"/>
      <w:r>
        <w:rPr>
          <w:rFonts w:ascii="宋体" w:hAnsi="宋体" w:cs="宋体" w:hint="eastAsia"/>
          <w:b/>
          <w:bCs/>
          <w:sz w:val="44"/>
          <w:szCs w:val="44"/>
        </w:rPr>
        <w:t>脑环以</w:t>
      </w:r>
      <w:proofErr w:type="gramEnd"/>
      <w:r>
        <w:rPr>
          <w:rFonts w:ascii="宋体" w:hAnsi="宋体" w:cs="宋体" w:hint="eastAsia"/>
          <w:b/>
          <w:bCs/>
          <w:sz w:val="44"/>
          <w:szCs w:val="44"/>
        </w:rPr>
        <w:t>及</w:t>
      </w:r>
      <w:r w:rsidRPr="00143F19">
        <w:rPr>
          <w:rFonts w:ascii="宋体" w:hAnsi="宋体" w:cs="宋体" w:hint="eastAsia"/>
          <w:b/>
          <w:bCs/>
          <w:sz w:val="44"/>
          <w:szCs w:val="44"/>
        </w:rPr>
        <w:t>第三方</w:t>
      </w:r>
      <w:r>
        <w:rPr>
          <w:rFonts w:ascii="宋体" w:hAnsi="宋体" w:cs="宋体" w:hint="eastAsia"/>
          <w:b/>
          <w:bCs/>
          <w:sz w:val="44"/>
          <w:szCs w:val="44"/>
        </w:rPr>
        <w:t>开发的改进事项</w:t>
      </w:r>
    </w:p>
    <w:p w14:paraId="468E3F23" w14:textId="77777777" w:rsidR="00BC4BDF" w:rsidRPr="005F6DC3" w:rsidRDefault="00BC4BDF"/>
    <w:p w14:paraId="5A1907D8" w14:textId="77777777" w:rsidR="00FD3079" w:rsidRDefault="00FD307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47"/>
        <w:gridCol w:w="2806"/>
        <w:gridCol w:w="2669"/>
        <w:gridCol w:w="4395"/>
        <w:gridCol w:w="1842"/>
        <w:gridCol w:w="709"/>
        <w:gridCol w:w="760"/>
      </w:tblGrid>
      <w:tr w:rsidR="004F6905" w:rsidRPr="00143F19" w14:paraId="66904921" w14:textId="77777777" w:rsidTr="00FD3079">
        <w:trPr>
          <w:cantSplit/>
        </w:trPr>
        <w:tc>
          <w:tcPr>
            <w:tcW w:w="0" w:type="auto"/>
            <w:vAlign w:val="center"/>
          </w:tcPr>
          <w:p w14:paraId="0D4ECA0E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议</w:t>
            </w:r>
            <w:r w:rsidRPr="00143F19">
              <w:t xml:space="preserve">        </w:t>
            </w:r>
            <w:r w:rsidRPr="00143F19">
              <w:rPr>
                <w:rFonts w:hint="eastAsia"/>
              </w:rPr>
              <w:t>题</w:t>
            </w:r>
          </w:p>
        </w:tc>
        <w:tc>
          <w:tcPr>
            <w:tcW w:w="0" w:type="auto"/>
            <w:vAlign w:val="center"/>
          </w:tcPr>
          <w:p w14:paraId="22AA33BC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问</w:t>
            </w:r>
            <w:r w:rsidRPr="00143F19">
              <w:t xml:space="preserve">    </w:t>
            </w:r>
            <w:r w:rsidRPr="00143F19">
              <w:rPr>
                <w:rFonts w:hint="eastAsia"/>
              </w:rPr>
              <w:t>题</w:t>
            </w:r>
            <w:r w:rsidRPr="00143F19">
              <w:t xml:space="preserve">    </w:t>
            </w:r>
            <w:r w:rsidRPr="00143F19">
              <w:rPr>
                <w:rFonts w:hint="eastAsia"/>
              </w:rPr>
              <w:t>点</w:t>
            </w:r>
          </w:p>
        </w:tc>
        <w:tc>
          <w:tcPr>
            <w:tcW w:w="2669" w:type="dxa"/>
            <w:vAlign w:val="center"/>
          </w:tcPr>
          <w:p w14:paraId="768F730F" w14:textId="77777777" w:rsidR="00FD3079" w:rsidRPr="00143F19" w:rsidRDefault="00FD3079" w:rsidP="00FD3079">
            <w:pPr>
              <w:jc w:val="center"/>
            </w:pPr>
            <w:r>
              <w:rPr>
                <w:rFonts w:hint="eastAsia"/>
              </w:rPr>
              <w:t>解</w:t>
            </w:r>
            <w:r w:rsidRPr="00143F19">
              <w:t xml:space="preserve">  </w:t>
            </w:r>
            <w:r>
              <w:rPr>
                <w:rFonts w:hint="eastAsia"/>
              </w:rPr>
              <w:t>决</w:t>
            </w:r>
            <w:r w:rsidRPr="00143F19">
              <w:t xml:space="preserve">  </w:t>
            </w:r>
            <w:r>
              <w:rPr>
                <w:rFonts w:hint="eastAsia"/>
              </w:rPr>
              <w:t>方</w:t>
            </w:r>
            <w:r w:rsidRPr="00143F19">
              <w:t xml:space="preserve">  </w:t>
            </w:r>
            <w:r>
              <w:rPr>
                <w:rFonts w:hint="eastAsia"/>
              </w:rPr>
              <w:t>法</w:t>
            </w:r>
          </w:p>
        </w:tc>
        <w:tc>
          <w:tcPr>
            <w:tcW w:w="4395" w:type="dxa"/>
            <w:vAlign w:val="center"/>
          </w:tcPr>
          <w:p w14:paraId="783DF664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工作计划</w:t>
            </w:r>
          </w:p>
        </w:tc>
        <w:tc>
          <w:tcPr>
            <w:tcW w:w="1842" w:type="dxa"/>
            <w:vAlign w:val="center"/>
          </w:tcPr>
          <w:p w14:paraId="7C22428D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承办者</w:t>
            </w:r>
          </w:p>
        </w:tc>
        <w:tc>
          <w:tcPr>
            <w:tcW w:w="709" w:type="dxa"/>
            <w:vAlign w:val="center"/>
          </w:tcPr>
          <w:p w14:paraId="49600E89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期限</w:t>
            </w:r>
          </w:p>
        </w:tc>
        <w:tc>
          <w:tcPr>
            <w:tcW w:w="760" w:type="dxa"/>
            <w:vAlign w:val="center"/>
          </w:tcPr>
          <w:p w14:paraId="051A8C98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查核</w:t>
            </w:r>
          </w:p>
        </w:tc>
      </w:tr>
      <w:tr w:rsidR="004F6905" w:rsidRPr="00143F19" w14:paraId="210D83EA" w14:textId="77777777" w:rsidTr="00863D55">
        <w:trPr>
          <w:cantSplit/>
          <w:trHeight w:hRule="exact" w:val="3283"/>
        </w:trPr>
        <w:tc>
          <w:tcPr>
            <w:tcW w:w="0" w:type="auto"/>
            <w:vMerge w:val="restart"/>
            <w:vAlign w:val="center"/>
          </w:tcPr>
          <w:p w14:paraId="485273BE" w14:textId="77777777" w:rsidR="00FD3079" w:rsidRPr="00143F19" w:rsidRDefault="00FD3079" w:rsidP="00FD3079">
            <w:r>
              <w:rPr>
                <w:rFonts w:hint="eastAsia"/>
              </w:rPr>
              <w:t>根据第三方开发用户的反馈</w:t>
            </w:r>
            <w:r w:rsidRPr="00143F19">
              <w:rPr>
                <w:rFonts w:hint="eastAsia"/>
              </w:rPr>
              <w:t>进行核对修改</w:t>
            </w:r>
          </w:p>
        </w:tc>
        <w:tc>
          <w:tcPr>
            <w:tcW w:w="0" w:type="auto"/>
            <w:vAlign w:val="center"/>
          </w:tcPr>
          <w:p w14:paraId="1E2F2A6D" w14:textId="77777777" w:rsidR="00FD3079" w:rsidRDefault="00137531" w:rsidP="00FD3079">
            <w:r>
              <w:rPr>
                <w:rFonts w:hint="eastAsia"/>
              </w:rPr>
              <w:t>HNNK</w:t>
            </w:r>
            <w:proofErr w:type="gramStart"/>
            <w:r>
              <w:rPr>
                <w:rFonts w:hint="eastAsia"/>
              </w:rPr>
              <w:t>脑</w:t>
            </w:r>
            <w:r w:rsidRPr="00137531">
              <w:rPr>
                <w:rFonts w:hint="eastAsia"/>
              </w:rPr>
              <w:t>环</w:t>
            </w:r>
            <w:r w:rsidR="00FD3079" w:rsidRPr="00FD3079">
              <w:rPr>
                <w:rFonts w:hint="eastAsia"/>
              </w:rPr>
              <w:t>支持</w:t>
            </w:r>
            <w:proofErr w:type="gramEnd"/>
            <w:r w:rsidR="00FD3079" w:rsidRPr="00FD3079">
              <w:rPr>
                <w:rFonts w:hint="eastAsia"/>
              </w:rPr>
              <w:t>数据不足，平台可以在发送的数据中添加“是否佩戴脑环的标志性信息”</w:t>
            </w:r>
          </w:p>
          <w:p w14:paraId="127B4861" w14:textId="77777777" w:rsidR="00863D55" w:rsidRDefault="00863D55" w:rsidP="00FD3079"/>
          <w:p w14:paraId="1E946E3B" w14:textId="77777777" w:rsidR="00863D55" w:rsidRPr="00143F19" w:rsidRDefault="00863D55" w:rsidP="00FD3079">
            <w:r w:rsidRPr="00863D55">
              <w:rPr>
                <w:rFonts w:hint="eastAsia"/>
              </w:rPr>
              <w:t>作为医护管理端缺少生命环“是否佩戴标志位”、“生命环电量”，“生命环设备</w:t>
            </w:r>
            <w:r w:rsidRPr="00863D55">
              <w:rPr>
                <w:rFonts w:hint="eastAsia"/>
              </w:rPr>
              <w:t xml:space="preserve"> ID </w:t>
            </w:r>
            <w:r w:rsidRPr="00863D55">
              <w:rPr>
                <w:rFonts w:hint="eastAsia"/>
              </w:rPr>
              <w:t>号”，无法应对实际医院病房场景。</w:t>
            </w:r>
          </w:p>
        </w:tc>
        <w:tc>
          <w:tcPr>
            <w:tcW w:w="2669" w:type="dxa"/>
            <w:vAlign w:val="center"/>
          </w:tcPr>
          <w:p w14:paraId="3F55A1BA" w14:textId="5A38E33B" w:rsidR="00FD3079" w:rsidRPr="00143F19" w:rsidRDefault="00FD3079" w:rsidP="00FD3079">
            <w:r>
              <w:rPr>
                <w:rFonts w:hint="eastAsia"/>
              </w:rPr>
              <w:t>在新一版第三方开发里面添加两个传输项：</w:t>
            </w:r>
            <w:r w:rsidRPr="00FD3079">
              <w:rPr>
                <w:rFonts w:hint="eastAsia"/>
              </w:rPr>
              <w:t>“是否佩戴脑环</w:t>
            </w:r>
            <w:del w:id="0" w:author="蔡 旭刚" w:date="2021-05-11T16:43:00Z">
              <w:r w:rsidRPr="00FD3079" w:rsidDel="00570137">
                <w:rPr>
                  <w:rFonts w:hint="eastAsia"/>
                </w:rPr>
                <w:delText>的</w:delText>
              </w:r>
            </w:del>
            <w:r w:rsidRPr="00FD3079">
              <w:rPr>
                <w:rFonts w:hint="eastAsia"/>
              </w:rPr>
              <w:t>标志</w:t>
            </w:r>
            <w:ins w:id="1" w:author="蔡 旭刚" w:date="2021-05-11T16:43:00Z">
              <w:r w:rsidR="00570137">
                <w:rPr>
                  <w:rFonts w:hint="eastAsia"/>
                </w:rPr>
                <w:t>位</w:t>
              </w:r>
            </w:ins>
            <w:del w:id="2" w:author="蔡 旭刚" w:date="2021-05-11T16:43:00Z">
              <w:r w:rsidRPr="00FD3079" w:rsidDel="00570137">
                <w:rPr>
                  <w:rFonts w:hint="eastAsia"/>
                </w:rPr>
                <w:delText>性信息</w:delText>
              </w:r>
            </w:del>
            <w:r w:rsidRPr="00FD3079">
              <w:rPr>
                <w:rFonts w:hint="eastAsia"/>
              </w:rPr>
              <w:t>”</w:t>
            </w:r>
            <w:r>
              <w:rPr>
                <w:rFonts w:hint="eastAsia"/>
              </w:rPr>
              <w:t>以及“</w:t>
            </w:r>
            <w:ins w:id="3" w:author="蔡 旭刚" w:date="2021-05-11T16:43:00Z">
              <w:r w:rsidR="00570137" w:rsidRPr="00863D55">
                <w:rPr>
                  <w:rFonts w:hint="eastAsia"/>
                </w:rPr>
                <w:t>生命环</w:t>
              </w:r>
            </w:ins>
            <w:del w:id="4" w:author="蔡 旭刚" w:date="2021-05-11T16:43:00Z">
              <w:r w:rsidDel="00570137">
                <w:rPr>
                  <w:rFonts w:hint="eastAsia"/>
                </w:rPr>
                <w:delText>脑环</w:delText>
              </w:r>
            </w:del>
            <w:r>
              <w:rPr>
                <w:rFonts w:hint="eastAsia"/>
              </w:rPr>
              <w:t>电量”</w:t>
            </w:r>
          </w:p>
        </w:tc>
        <w:tc>
          <w:tcPr>
            <w:tcW w:w="4395" w:type="dxa"/>
            <w:vAlign w:val="center"/>
          </w:tcPr>
          <w:p w14:paraId="532A43AC" w14:textId="77777777" w:rsidR="00FD3079" w:rsidRPr="00F657EE" w:rsidRDefault="00863D55" w:rsidP="00905666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TCP</w:t>
            </w:r>
            <w:r>
              <w:rPr>
                <w:rFonts w:hint="eastAsia"/>
                <w:color w:val="000000" w:themeColor="text1"/>
              </w:rPr>
              <w:t>传输数据增加两项</w:t>
            </w:r>
            <w:r w:rsidR="00FD3079" w:rsidRPr="00F657EE">
              <w:rPr>
                <w:rFonts w:hint="eastAsia"/>
                <w:color w:val="000000" w:themeColor="text1"/>
              </w:rPr>
              <w:t>；</w:t>
            </w:r>
          </w:p>
          <w:p w14:paraId="1772F4EE" w14:textId="77777777" w:rsidR="00FD3079" w:rsidRPr="00F657EE" w:rsidRDefault="00863D55" w:rsidP="00905666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开发文档和示例程序更新；</w:t>
            </w:r>
          </w:p>
          <w:p w14:paraId="302B00F7" w14:textId="77777777" w:rsidR="00FD3079" w:rsidRPr="00F657EE" w:rsidRDefault="00863D55" w:rsidP="00863D55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第三方开发用户测试并应用。</w:t>
            </w:r>
          </w:p>
        </w:tc>
        <w:tc>
          <w:tcPr>
            <w:tcW w:w="1842" w:type="dxa"/>
            <w:vAlign w:val="center"/>
          </w:tcPr>
          <w:p w14:paraId="7CD0C78A" w14:textId="77777777" w:rsidR="00FD3079" w:rsidRPr="00F657EE" w:rsidRDefault="005F6DC3" w:rsidP="00FD307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蔡旭刚</w:t>
            </w:r>
            <w:r w:rsidR="003C22BC">
              <w:rPr>
                <w:rFonts w:hint="eastAsia"/>
                <w:color w:val="000000" w:themeColor="text1"/>
              </w:rPr>
              <w:t>（已完成）</w:t>
            </w:r>
          </w:p>
        </w:tc>
        <w:tc>
          <w:tcPr>
            <w:tcW w:w="709" w:type="dxa"/>
            <w:vAlign w:val="center"/>
          </w:tcPr>
          <w:p w14:paraId="7083E1BB" w14:textId="77777777" w:rsidR="00FD3079" w:rsidRPr="00F657EE" w:rsidRDefault="00FD3079" w:rsidP="0090566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F657EE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2</w:t>
            </w:r>
            <w:r w:rsidRPr="00F657EE">
              <w:rPr>
                <w:rFonts w:hint="eastAsia"/>
                <w:color w:val="000000" w:themeColor="text1"/>
              </w:rPr>
              <w:t>0</w:t>
            </w:r>
            <w:r w:rsidRPr="00F657EE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760" w:type="dxa"/>
            <w:vAlign w:val="center"/>
          </w:tcPr>
          <w:p w14:paraId="0E77B2A8" w14:textId="77777777" w:rsidR="00FD3079" w:rsidRPr="00143F19" w:rsidRDefault="00FD3079" w:rsidP="00905666">
            <w:pPr>
              <w:jc w:val="center"/>
            </w:pPr>
          </w:p>
        </w:tc>
      </w:tr>
      <w:tr w:rsidR="004F6905" w:rsidRPr="00143F19" w14:paraId="4F7FDC51" w14:textId="77777777" w:rsidTr="00137531">
        <w:trPr>
          <w:cantSplit/>
          <w:trHeight w:hRule="exact" w:val="1134"/>
        </w:trPr>
        <w:tc>
          <w:tcPr>
            <w:tcW w:w="0" w:type="auto"/>
            <w:vMerge/>
            <w:vAlign w:val="center"/>
          </w:tcPr>
          <w:p w14:paraId="1E8A7A48" w14:textId="77777777" w:rsidR="00FD3079" w:rsidRPr="00143F19" w:rsidRDefault="00FD3079" w:rsidP="00905666">
            <w:pPr>
              <w:jc w:val="center"/>
            </w:pPr>
          </w:p>
        </w:tc>
        <w:tc>
          <w:tcPr>
            <w:tcW w:w="0" w:type="auto"/>
            <w:vAlign w:val="center"/>
          </w:tcPr>
          <w:p w14:paraId="4181E091" w14:textId="77777777" w:rsidR="00FD3079" w:rsidRPr="00143F19" w:rsidRDefault="00137531" w:rsidP="00905666">
            <w:proofErr w:type="gramStart"/>
            <w:r>
              <w:rPr>
                <w:rFonts w:hint="eastAsia"/>
              </w:rPr>
              <w:t>脑</w:t>
            </w:r>
            <w:r w:rsidRPr="00137531">
              <w:rPr>
                <w:rFonts w:hint="eastAsia"/>
              </w:rPr>
              <w:t>环注意力</w:t>
            </w:r>
            <w:proofErr w:type="gramEnd"/>
            <w:r w:rsidRPr="00137531">
              <w:rPr>
                <w:rFonts w:hint="eastAsia"/>
              </w:rPr>
              <w:t>数据测量不准确</w:t>
            </w:r>
          </w:p>
        </w:tc>
        <w:tc>
          <w:tcPr>
            <w:tcW w:w="2669" w:type="dxa"/>
            <w:vAlign w:val="center"/>
          </w:tcPr>
          <w:p w14:paraId="2E90EE4C" w14:textId="77777777" w:rsidR="00FD3079" w:rsidRPr="00143F19" w:rsidRDefault="00137531" w:rsidP="00905666">
            <w:r w:rsidRPr="00137531">
              <w:rPr>
                <w:rFonts w:hint="eastAsia"/>
              </w:rPr>
              <w:t>改善注意力功能</w:t>
            </w:r>
          </w:p>
        </w:tc>
        <w:tc>
          <w:tcPr>
            <w:tcW w:w="4395" w:type="dxa"/>
            <w:vAlign w:val="center"/>
          </w:tcPr>
          <w:p w14:paraId="0912A85D" w14:textId="77777777" w:rsidR="00FD3079" w:rsidRDefault="00137531" w:rsidP="00137531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使用新版算法</w:t>
            </w:r>
          </w:p>
          <w:p w14:paraId="2BD1A797" w14:textId="77777777" w:rsidR="00137531" w:rsidRPr="00137531" w:rsidRDefault="00137531" w:rsidP="00137531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注意力测试，并反馈效果</w:t>
            </w:r>
          </w:p>
        </w:tc>
        <w:tc>
          <w:tcPr>
            <w:tcW w:w="1842" w:type="dxa"/>
            <w:vAlign w:val="center"/>
          </w:tcPr>
          <w:p w14:paraId="2517215A" w14:textId="77777777" w:rsidR="00FD3079" w:rsidRPr="00F657EE" w:rsidRDefault="00137531" w:rsidP="0090566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黄海云</w:t>
            </w:r>
          </w:p>
        </w:tc>
        <w:tc>
          <w:tcPr>
            <w:tcW w:w="709" w:type="dxa"/>
            <w:vAlign w:val="center"/>
          </w:tcPr>
          <w:p w14:paraId="036736D7" w14:textId="77777777" w:rsidR="00FD3079" w:rsidRPr="00F657EE" w:rsidRDefault="00137531" w:rsidP="0090566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760" w:type="dxa"/>
            <w:vAlign w:val="center"/>
          </w:tcPr>
          <w:p w14:paraId="29AF91FA" w14:textId="77777777" w:rsidR="00FD3079" w:rsidRPr="00143F19" w:rsidRDefault="00FD3079" w:rsidP="00905666">
            <w:pPr>
              <w:jc w:val="center"/>
            </w:pPr>
          </w:p>
        </w:tc>
      </w:tr>
      <w:tr w:rsidR="004F6905" w:rsidRPr="00143F19" w14:paraId="2B467250" w14:textId="77777777" w:rsidTr="004F6905">
        <w:trPr>
          <w:cantSplit/>
          <w:trHeight w:hRule="exact" w:val="4977"/>
        </w:trPr>
        <w:tc>
          <w:tcPr>
            <w:tcW w:w="0" w:type="auto"/>
            <w:vMerge/>
            <w:vAlign w:val="center"/>
          </w:tcPr>
          <w:p w14:paraId="7733E79D" w14:textId="77777777" w:rsidR="00FD3079" w:rsidRPr="00143F19" w:rsidRDefault="00FD3079" w:rsidP="009056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270149A" w14:textId="7DB3EF39" w:rsidR="004F6905" w:rsidRDefault="004F6905" w:rsidP="00137531">
            <w:pPr>
              <w:rPr>
                <w:ins w:id="5" w:author="蔡 旭刚" w:date="2021-05-11T16:57:00Z"/>
              </w:rPr>
            </w:pPr>
            <w:ins w:id="6" w:author="蔡 旭刚" w:date="2021-05-11T16:54:00Z">
              <w:r>
                <w:rPr>
                  <w:rFonts w:hint="eastAsia"/>
                </w:rPr>
                <w:t>第三方演示沙盘在</w:t>
              </w:r>
            </w:ins>
            <w:ins w:id="7" w:author="蔡 旭刚" w:date="2021-05-11T16:55:00Z">
              <w:r>
                <w:rPr>
                  <w:rFonts w:hint="eastAsia"/>
                </w:rPr>
                <w:t>展厅等</w:t>
              </w:r>
            </w:ins>
            <w:proofErr w:type="spellStart"/>
            <w:ins w:id="8" w:author="蔡 旭刚" w:date="2021-05-11T17:03:00Z">
              <w:r w:rsidR="007A6F1D">
                <w:t>W</w:t>
              </w:r>
            </w:ins>
            <w:ins w:id="9" w:author="蔡 旭刚" w:date="2021-05-11T16:54:00Z">
              <w:r>
                <w:rPr>
                  <w:rFonts w:hint="eastAsia"/>
                </w:rPr>
                <w:t>ifi</w:t>
              </w:r>
            </w:ins>
            <w:proofErr w:type="spellEnd"/>
            <w:ins w:id="10" w:author="蔡 旭刚" w:date="2021-05-11T16:55:00Z">
              <w:r>
                <w:rPr>
                  <w:rFonts w:hint="eastAsia"/>
                </w:rPr>
                <w:t>不稳定</w:t>
              </w:r>
            </w:ins>
            <w:ins w:id="11" w:author="蔡 旭刚" w:date="2021-05-11T17:04:00Z">
              <w:r w:rsidR="00BC0908">
                <w:rPr>
                  <w:rFonts w:hint="eastAsia"/>
                </w:rPr>
                <w:t>场景</w:t>
              </w:r>
            </w:ins>
            <w:ins w:id="12" w:author="蔡 旭刚" w:date="2021-05-11T16:55:00Z">
              <w:r>
                <w:rPr>
                  <w:rFonts w:hint="eastAsia"/>
                </w:rPr>
                <w:t>下难以进行正确演示</w:t>
              </w:r>
            </w:ins>
            <w:ins w:id="13" w:author="蔡 旭刚" w:date="2021-05-11T16:56:00Z">
              <w:r>
                <w:rPr>
                  <w:rFonts w:hint="eastAsia"/>
                </w:rPr>
                <w:t>。</w:t>
              </w:r>
            </w:ins>
          </w:p>
          <w:p w14:paraId="6DE296FB" w14:textId="77777777" w:rsidR="003936B8" w:rsidRPr="00BC0908" w:rsidRDefault="003936B8" w:rsidP="00137531">
            <w:pPr>
              <w:rPr>
                <w:ins w:id="14" w:author="蔡 旭刚" w:date="2021-05-11T16:56:00Z"/>
                <w:rFonts w:hint="eastAsia"/>
              </w:rPr>
            </w:pPr>
          </w:p>
          <w:p w14:paraId="6779B326" w14:textId="0ED8024A" w:rsidR="004F6905" w:rsidRDefault="004F6905" w:rsidP="00137531">
            <w:pPr>
              <w:rPr>
                <w:ins w:id="15" w:author="蔡 旭刚" w:date="2021-05-11T16:54:00Z"/>
              </w:rPr>
            </w:pPr>
            <w:ins w:id="16" w:author="蔡 旭刚" w:date="2021-05-11T16:57:00Z">
              <w:r>
                <w:rPr>
                  <w:rFonts w:hint="eastAsia"/>
                </w:rPr>
                <w:t>现有可携带第三方演示设备数量不足</w:t>
              </w:r>
            </w:ins>
            <w:ins w:id="17" w:author="蔡 旭刚" w:date="2021-05-11T20:29:00Z">
              <w:r w:rsidR="003936B8">
                <w:rPr>
                  <w:rFonts w:hint="eastAsia"/>
                </w:rPr>
                <w:t>与丰富度不足</w:t>
              </w:r>
            </w:ins>
          </w:p>
          <w:p w14:paraId="2B2C468C" w14:textId="77777777" w:rsidR="004F6905" w:rsidRDefault="004F6905" w:rsidP="00137531">
            <w:pPr>
              <w:rPr>
                <w:ins w:id="18" w:author="蔡 旭刚" w:date="2021-05-11T16:54:00Z"/>
              </w:rPr>
            </w:pPr>
          </w:p>
          <w:p w14:paraId="007B6D71" w14:textId="3C57E16E" w:rsidR="00FD3079" w:rsidRDefault="00137531" w:rsidP="00137531">
            <w:pPr>
              <w:rPr>
                <w:ins w:id="19" w:author="蔡 旭刚" w:date="2021-05-11T16:53:00Z"/>
              </w:rPr>
            </w:pPr>
            <w:r>
              <w:rPr>
                <w:rFonts w:hint="eastAsia"/>
              </w:rPr>
              <w:t>第三方传输</w:t>
            </w:r>
            <w:r w:rsidRPr="00137531">
              <w:rPr>
                <w:rFonts w:hint="eastAsia"/>
              </w:rPr>
              <w:t>连接窗口有时会消失，或者是点击</w:t>
            </w:r>
            <w:r w:rsidRPr="00137531">
              <w:rPr>
                <w:rFonts w:hint="eastAsia"/>
              </w:rPr>
              <w:t xml:space="preserve"> hide </w:t>
            </w:r>
            <w:ins w:id="20" w:author="蔡 旭刚" w:date="2021-05-11T16:40:00Z">
              <w:r w:rsidR="00570137">
                <w:rPr>
                  <w:rFonts w:hint="eastAsia"/>
                </w:rPr>
                <w:t>按钮</w:t>
              </w:r>
            </w:ins>
            <w:r w:rsidRPr="00137531">
              <w:rPr>
                <w:rFonts w:hint="eastAsia"/>
              </w:rPr>
              <w:t>后</w:t>
            </w:r>
            <w:ins w:id="21" w:author="蔡 旭刚" w:date="2021-05-11T16:40:00Z">
              <w:r w:rsidR="00570137">
                <w:rPr>
                  <w:rFonts w:hint="eastAsia"/>
                </w:rPr>
                <w:t>，</w:t>
              </w:r>
            </w:ins>
            <w:ins w:id="22" w:author="蔡 旭刚" w:date="2021-05-11T16:41:00Z">
              <w:r w:rsidR="00570137">
                <w:rPr>
                  <w:rFonts w:hint="eastAsia"/>
                </w:rPr>
                <w:t>第三方连接窗口隐藏，但缺少恢复第三方连接窗口的方式</w:t>
              </w:r>
            </w:ins>
            <w:del w:id="23" w:author="蔡 旭刚" w:date="2021-05-11T16:40:00Z">
              <w:r w:rsidRPr="00137531" w:rsidDel="00570137">
                <w:rPr>
                  <w:rFonts w:hint="eastAsia"/>
                </w:rPr>
                <w:delText>会不见，但我暂时没有找到当他隐藏后再次被显示出来的操作</w:delText>
              </w:r>
            </w:del>
            <w:r w:rsidRPr="00137531">
              <w:rPr>
                <w:rFonts w:hint="eastAsia"/>
              </w:rPr>
              <w:t>。而且</w:t>
            </w:r>
            <w:r w:rsidRPr="00137531">
              <w:rPr>
                <w:rFonts w:hint="eastAsia"/>
              </w:rPr>
              <w:t xml:space="preserve"> Dialog </w:t>
            </w:r>
            <w:r w:rsidRPr="00137531">
              <w:rPr>
                <w:rFonts w:hint="eastAsia"/>
              </w:rPr>
              <w:t>界面不能最后关闭，否则会造成该系统崩溃</w:t>
            </w:r>
          </w:p>
          <w:p w14:paraId="1D496A39" w14:textId="07DCCAAC" w:rsidR="004F6905" w:rsidRPr="00143F19" w:rsidRDefault="004F6905" w:rsidP="00137531"/>
        </w:tc>
        <w:tc>
          <w:tcPr>
            <w:tcW w:w="2669" w:type="dxa"/>
            <w:vAlign w:val="center"/>
          </w:tcPr>
          <w:p w14:paraId="73B7341A" w14:textId="56FDD000" w:rsidR="004F6905" w:rsidRDefault="004F6905" w:rsidP="00137531">
            <w:pPr>
              <w:rPr>
                <w:ins w:id="24" w:author="蔡 旭刚" w:date="2021-05-11T17:00:00Z"/>
              </w:rPr>
            </w:pPr>
            <w:ins w:id="25" w:author="蔡 旭刚" w:date="2021-05-11T16:59:00Z">
              <w:r>
                <w:rPr>
                  <w:rFonts w:hint="eastAsia"/>
                </w:rPr>
                <w:t>寻找合理离线连接方式，</w:t>
              </w:r>
            </w:ins>
            <w:ins w:id="26" w:author="蔡 旭刚" w:date="2021-05-11T20:23:00Z">
              <w:r w:rsidR="003936B8">
                <w:rPr>
                  <w:rFonts w:hint="eastAsia"/>
                </w:rPr>
                <w:t>解决</w:t>
              </w:r>
            </w:ins>
            <w:proofErr w:type="spellStart"/>
            <w:ins w:id="27" w:author="蔡 旭刚" w:date="2021-05-11T17:03:00Z">
              <w:r w:rsidR="007A6F1D">
                <w:t>W</w:t>
              </w:r>
            </w:ins>
            <w:ins w:id="28" w:author="蔡 旭刚" w:date="2021-05-11T16:59:00Z">
              <w:r>
                <w:rPr>
                  <w:rFonts w:hint="eastAsia"/>
                </w:rPr>
                <w:t>ifi</w:t>
              </w:r>
              <w:proofErr w:type="spellEnd"/>
              <w:r>
                <w:rPr>
                  <w:rFonts w:hint="eastAsia"/>
                </w:rPr>
                <w:t>不稳定下无法演示问题</w:t>
              </w:r>
            </w:ins>
            <w:ins w:id="29" w:author="蔡 旭刚" w:date="2021-05-11T20:23:00Z">
              <w:r w:rsidR="003936B8">
                <w:rPr>
                  <w:rFonts w:hint="eastAsia"/>
                </w:rPr>
                <w:t>。</w:t>
              </w:r>
            </w:ins>
          </w:p>
          <w:p w14:paraId="45CC5588" w14:textId="77777777" w:rsidR="004F6905" w:rsidRPr="007A6F1D" w:rsidRDefault="004F6905" w:rsidP="00137531">
            <w:pPr>
              <w:rPr>
                <w:ins w:id="30" w:author="蔡 旭刚" w:date="2021-05-11T17:00:00Z"/>
              </w:rPr>
            </w:pPr>
          </w:p>
          <w:p w14:paraId="2C895BB3" w14:textId="78175C6F" w:rsidR="004F6905" w:rsidRPr="004F6905" w:rsidRDefault="004F6905" w:rsidP="00137531">
            <w:pPr>
              <w:rPr>
                <w:ins w:id="31" w:author="蔡 旭刚" w:date="2021-05-11T16:59:00Z"/>
              </w:rPr>
            </w:pPr>
            <w:ins w:id="32" w:author="蔡 旭刚" w:date="2021-05-11T17:00:00Z">
              <w:r>
                <w:rPr>
                  <w:rFonts w:hint="eastAsia"/>
                </w:rPr>
                <w:t>新购三款沙盘进行后续开发</w:t>
              </w:r>
            </w:ins>
            <w:ins w:id="33" w:author="蔡 旭刚" w:date="2021-05-11T20:29:00Z">
              <w:r w:rsidR="003936B8">
                <w:rPr>
                  <w:rFonts w:hint="eastAsia"/>
                </w:rPr>
                <w:t>（两款家居，一款病房）</w:t>
              </w:r>
            </w:ins>
            <w:ins w:id="34" w:author="蔡 旭刚" w:date="2021-05-11T17:00:00Z">
              <w:r>
                <w:rPr>
                  <w:rFonts w:hint="eastAsia"/>
                </w:rPr>
                <w:t>。</w:t>
              </w:r>
            </w:ins>
          </w:p>
          <w:p w14:paraId="4163CBAC" w14:textId="77777777" w:rsidR="004F6905" w:rsidRDefault="004F6905" w:rsidP="00137531">
            <w:pPr>
              <w:rPr>
                <w:ins w:id="35" w:author="蔡 旭刚" w:date="2021-05-11T16:57:00Z"/>
              </w:rPr>
            </w:pPr>
          </w:p>
          <w:p w14:paraId="247CCDAC" w14:textId="786271DD" w:rsidR="00FD3079" w:rsidRDefault="00137531" w:rsidP="0013753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：查找原因，并修复隐藏功能</w:t>
            </w:r>
          </w:p>
          <w:p w14:paraId="62EB0577" w14:textId="3909CA27" w:rsidR="00137531" w:rsidRPr="00143F19" w:rsidRDefault="00137531" w:rsidP="0013753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del w:id="36" w:author="蔡 旭刚" w:date="2021-05-11T16:45:00Z">
              <w:r w:rsidDel="00FE0993">
                <w:rPr>
                  <w:rFonts w:hint="eastAsia"/>
                </w:rPr>
                <w:delText>不让</w:delText>
              </w:r>
            </w:del>
            <w:ins w:id="37" w:author="蔡 旭刚" w:date="2021-05-11T16:45:00Z">
              <w:r w:rsidR="00FE0993">
                <w:rPr>
                  <w:rFonts w:hint="eastAsia"/>
                </w:rPr>
                <w:t>避免</w:t>
              </w:r>
            </w:ins>
            <w:r>
              <w:rPr>
                <w:rFonts w:hint="eastAsia"/>
              </w:rPr>
              <w:t>传输</w:t>
            </w:r>
            <w:r w:rsidRPr="00137531">
              <w:rPr>
                <w:rFonts w:hint="eastAsia"/>
              </w:rPr>
              <w:t>连接</w:t>
            </w:r>
            <w:r>
              <w:rPr>
                <w:rFonts w:hint="eastAsia"/>
              </w:rPr>
              <w:t>窗口单独使用</w:t>
            </w:r>
            <w:ins w:id="38" w:author="蔡 旭刚" w:date="2021-05-11T16:45:00Z">
              <w:r w:rsidR="00FE0993">
                <w:rPr>
                  <w:rFonts w:hint="eastAsia"/>
                </w:rPr>
                <w:t>情况</w:t>
              </w:r>
            </w:ins>
            <w:r>
              <w:rPr>
                <w:rFonts w:hint="eastAsia"/>
              </w:rPr>
              <w:t>，</w:t>
            </w:r>
            <w:del w:id="39" w:author="蔡 旭刚" w:date="2021-05-11T16:46:00Z">
              <w:r w:rsidDel="00FE0993">
                <w:rPr>
                  <w:rFonts w:hint="eastAsia"/>
                </w:rPr>
                <w:delText>而是与</w:delText>
              </w:r>
            </w:del>
            <w:ins w:id="40" w:author="蔡 旭刚" w:date="2021-05-11T16:46:00Z">
              <w:r w:rsidR="00FE0993">
                <w:rPr>
                  <w:rFonts w:hint="eastAsia"/>
                </w:rPr>
                <w:t>将第三方连接窗口与</w:t>
              </w:r>
            </w:ins>
            <w:r>
              <w:rPr>
                <w:rFonts w:hint="eastAsia"/>
              </w:rPr>
              <w:t>主程序</w:t>
            </w:r>
            <w:r w:rsidR="003C22BC">
              <w:rPr>
                <w:rFonts w:hint="eastAsia"/>
              </w:rPr>
              <w:t>的脑电查看界面</w:t>
            </w:r>
            <w:del w:id="41" w:author="蔡 旭刚" w:date="2021-05-11T16:46:00Z">
              <w:r w:rsidDel="00FE0993">
                <w:rPr>
                  <w:rFonts w:hint="eastAsia"/>
                </w:rPr>
                <w:delText>合在</w:delText>
              </w:r>
            </w:del>
            <w:ins w:id="42" w:author="蔡 旭刚" w:date="2021-05-11T16:46:00Z">
              <w:r w:rsidR="00FE0993">
                <w:rPr>
                  <w:rFonts w:hint="eastAsia"/>
                </w:rPr>
                <w:t>集成在</w:t>
              </w:r>
            </w:ins>
            <w:r>
              <w:rPr>
                <w:rFonts w:hint="eastAsia"/>
              </w:rPr>
              <w:t>一起</w:t>
            </w:r>
          </w:p>
        </w:tc>
        <w:tc>
          <w:tcPr>
            <w:tcW w:w="4395" w:type="dxa"/>
            <w:vAlign w:val="center"/>
          </w:tcPr>
          <w:p w14:paraId="0602A591" w14:textId="755C7D8C" w:rsidR="004F6905" w:rsidRDefault="004F6905">
            <w:pPr>
              <w:pStyle w:val="a7"/>
              <w:numPr>
                <w:ilvl w:val="0"/>
                <w:numId w:val="5"/>
              </w:numPr>
              <w:ind w:firstLineChars="0"/>
              <w:rPr>
                <w:ins w:id="43" w:author="蔡 旭刚" w:date="2021-05-11T17:00:00Z"/>
              </w:rPr>
            </w:pPr>
            <w:proofErr w:type="gramStart"/>
            <w:ins w:id="44" w:author="蔡 旭刚" w:date="2021-05-11T17:01:00Z">
              <w:r>
                <w:rPr>
                  <w:rFonts w:hint="eastAsia"/>
                </w:rPr>
                <w:t>新增蓝牙连接方式</w:t>
              </w:r>
              <w:proofErr w:type="gramEnd"/>
              <w:r>
                <w:rPr>
                  <w:rFonts w:hint="eastAsia"/>
                </w:rPr>
                <w:t>，</w:t>
              </w:r>
            </w:ins>
            <w:ins w:id="45" w:author="蔡 旭刚" w:date="2021-05-11T20:23:00Z">
              <w:r w:rsidR="003936B8">
                <w:rPr>
                  <w:rFonts w:hint="eastAsia"/>
                </w:rPr>
                <w:t>并同时</w:t>
              </w:r>
            </w:ins>
            <w:ins w:id="46" w:author="蔡 旭刚" w:date="2021-05-11T17:01:00Z">
              <w:r>
                <w:rPr>
                  <w:rFonts w:hint="eastAsia"/>
                </w:rPr>
                <w:t>保障</w:t>
              </w:r>
            </w:ins>
            <w:ins w:id="47" w:author="蔡 旭刚" w:date="2021-05-11T17:02:00Z">
              <w:r>
                <w:rPr>
                  <w:rFonts w:hint="eastAsia"/>
                </w:rPr>
                <w:t>两种方式</w:t>
              </w:r>
            </w:ins>
            <w:ins w:id="48" w:author="蔡 旭刚" w:date="2021-05-11T20:32:00Z">
              <w:r w:rsidR="00E903EE">
                <w:rPr>
                  <w:rFonts w:hint="eastAsia"/>
                </w:rPr>
                <w:t>都可使用（</w:t>
              </w:r>
              <w:proofErr w:type="spellStart"/>
              <w:r w:rsidR="00E903EE">
                <w:t>W</w:t>
              </w:r>
              <w:r w:rsidR="00E903EE">
                <w:rPr>
                  <w:rFonts w:hint="eastAsia"/>
                </w:rPr>
                <w:t>ifi</w:t>
              </w:r>
              <w:proofErr w:type="spellEnd"/>
              <w:r w:rsidR="00E903EE">
                <w:t>,</w:t>
              </w:r>
              <w:r w:rsidR="00B12CD0">
                <w:t xml:space="preserve"> </w:t>
              </w:r>
              <w:r w:rsidR="00E903EE">
                <w:rPr>
                  <w:rFonts w:hint="eastAsia"/>
                </w:rPr>
                <w:t>蓝牙）</w:t>
              </w:r>
            </w:ins>
            <w:ins w:id="49" w:author="蔡 旭刚" w:date="2021-05-11T17:02:00Z">
              <w:r>
                <w:rPr>
                  <w:rFonts w:hint="eastAsia"/>
                </w:rPr>
                <w:t>。</w:t>
              </w:r>
            </w:ins>
          </w:p>
          <w:p w14:paraId="561727C3" w14:textId="0F1DF9ED" w:rsidR="004F6905" w:rsidRDefault="004F6905" w:rsidP="00327313">
            <w:pPr>
              <w:pStyle w:val="a7"/>
              <w:numPr>
                <w:ilvl w:val="0"/>
                <w:numId w:val="5"/>
              </w:numPr>
              <w:ind w:firstLineChars="0"/>
              <w:rPr>
                <w:ins w:id="50" w:author="蔡 旭刚" w:date="2021-05-11T20:24:00Z"/>
              </w:rPr>
            </w:pPr>
            <w:ins w:id="51" w:author="蔡 旭刚" w:date="2021-05-11T17:03:00Z">
              <w:r>
                <w:rPr>
                  <w:rFonts w:hint="eastAsia"/>
                </w:rPr>
                <w:t>重新架构三款沙盘并安装测试。</w:t>
              </w:r>
            </w:ins>
          </w:p>
          <w:p w14:paraId="0C09C022" w14:textId="552FD2F7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52" w:author="蔡 旭刚" w:date="2021-05-11T20:25:00Z"/>
              </w:rPr>
            </w:pPr>
            <w:ins w:id="53" w:author="蔡 旭刚" w:date="2021-05-11T20:24:00Z">
              <w:r>
                <w:rPr>
                  <w:rFonts w:hint="eastAsia"/>
                </w:rPr>
                <w:t>设计三款沙盘整体结构并绘制</w:t>
              </w:r>
              <w:r>
                <w:t>CAD</w:t>
              </w:r>
              <w:r>
                <w:rPr>
                  <w:rFonts w:hint="eastAsia"/>
                </w:rPr>
                <w:t>图纸递交外包公司</w:t>
              </w:r>
            </w:ins>
            <w:ins w:id="54" w:author="蔡 旭刚" w:date="2021-05-11T20:31:00Z">
              <w:r>
                <w:rPr>
                  <w:rFonts w:hint="eastAsia"/>
                </w:rPr>
                <w:t>进行制作</w:t>
              </w:r>
            </w:ins>
            <w:ins w:id="55" w:author="蔡 旭刚" w:date="2021-05-11T20:25:00Z">
              <w:r>
                <w:rPr>
                  <w:rFonts w:hint="eastAsia"/>
                </w:rPr>
                <w:t>。</w:t>
              </w:r>
            </w:ins>
          </w:p>
          <w:p w14:paraId="583FDA8B" w14:textId="271209A8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56" w:author="蔡 旭刚" w:date="2021-05-11T20:27:00Z"/>
              </w:rPr>
            </w:pPr>
            <w:ins w:id="57" w:author="蔡 旭刚" w:date="2021-05-11T20:25:00Z">
              <w:r>
                <w:rPr>
                  <w:rFonts w:hint="eastAsia"/>
                </w:rPr>
                <w:t>对沙盘支持硬件重新选型并设计</w:t>
              </w:r>
              <w:r>
                <w:rPr>
                  <w:rFonts w:hint="eastAsia"/>
                </w:rPr>
                <w:t>P</w:t>
              </w:r>
              <w:r>
                <w:t>CB</w:t>
              </w:r>
              <w:r>
                <w:rPr>
                  <w:rFonts w:hint="eastAsia"/>
                </w:rPr>
                <w:t>板。</w:t>
              </w:r>
            </w:ins>
          </w:p>
          <w:p w14:paraId="7A094B91" w14:textId="62CFBAE4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58" w:author="蔡 旭刚" w:date="2021-05-11T20:25:00Z"/>
              </w:rPr>
            </w:pPr>
            <w:ins w:id="59" w:author="蔡 旭刚" w:date="2021-05-11T20:27:00Z">
              <w:r>
                <w:rPr>
                  <w:rFonts w:hint="eastAsia"/>
                </w:rPr>
                <w:t>购买相关电子元器件进行焊接与测试。</w:t>
              </w:r>
            </w:ins>
          </w:p>
          <w:p w14:paraId="3091E32A" w14:textId="726F3436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60" w:author="蔡 旭刚" w:date="2021-05-11T20:26:00Z"/>
              </w:rPr>
            </w:pPr>
            <w:ins w:id="61" w:author="蔡 旭刚" w:date="2021-05-11T20:26:00Z">
              <w:r>
                <w:rPr>
                  <w:rFonts w:hint="eastAsia"/>
                </w:rPr>
                <w:t>对应沙盘与硬件重新设计下位机程序。</w:t>
              </w:r>
            </w:ins>
          </w:p>
          <w:p w14:paraId="2F32FA19" w14:textId="6222642E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62" w:author="蔡 旭刚" w:date="2021-05-11T20:27:00Z"/>
              </w:rPr>
            </w:pPr>
            <w:ins w:id="63" w:author="蔡 旭刚" w:date="2021-05-11T20:27:00Z">
              <w:r>
                <w:rPr>
                  <w:rFonts w:hint="eastAsia"/>
                </w:rPr>
                <w:t>修改上位机程序进行重新适配。</w:t>
              </w:r>
            </w:ins>
          </w:p>
          <w:p w14:paraId="5C6A3444" w14:textId="5E9DD307" w:rsidR="003936B8" w:rsidRDefault="003936B8" w:rsidP="003936B8">
            <w:pPr>
              <w:pStyle w:val="a7"/>
              <w:numPr>
                <w:ilvl w:val="0"/>
                <w:numId w:val="7"/>
              </w:numPr>
              <w:ind w:firstLineChars="0"/>
              <w:rPr>
                <w:ins w:id="64" w:author="蔡 旭刚" w:date="2021-05-11T17:00:00Z"/>
                <w:rFonts w:hint="eastAsia"/>
              </w:rPr>
              <w:pPrChange w:id="65" w:author="蔡 旭刚" w:date="2021-05-11T20:24:00Z">
                <w:pPr>
                  <w:pStyle w:val="a7"/>
                  <w:numPr>
                    <w:numId w:val="5"/>
                  </w:numPr>
                  <w:ind w:left="360" w:firstLineChars="0" w:hanging="360"/>
                </w:pPr>
              </w:pPrChange>
            </w:pPr>
            <w:ins w:id="66" w:author="蔡 旭刚" w:date="2021-05-11T20:27:00Z">
              <w:r>
                <w:rPr>
                  <w:rFonts w:hint="eastAsia"/>
                </w:rPr>
                <w:t>对三套</w:t>
              </w:r>
            </w:ins>
            <w:ins w:id="67" w:author="蔡 旭刚" w:date="2021-05-11T20:28:00Z">
              <w:r>
                <w:rPr>
                  <w:rFonts w:hint="eastAsia"/>
                </w:rPr>
                <w:t>沙盘进行功能测试</w:t>
              </w:r>
            </w:ins>
            <w:ins w:id="68" w:author="蔡 旭刚" w:date="2021-05-11T20:29:00Z">
              <w:r>
                <w:rPr>
                  <w:rFonts w:hint="eastAsia"/>
                </w:rPr>
                <w:t>。</w:t>
              </w:r>
            </w:ins>
          </w:p>
          <w:p w14:paraId="6D3D9918" w14:textId="3EF4F2E6" w:rsidR="00FD3079" w:rsidRDefault="00327313" w:rsidP="0032731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拟采用方案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，并把连接窗口的功能做到主程序当中；</w:t>
            </w:r>
          </w:p>
          <w:p w14:paraId="6F271903" w14:textId="77777777" w:rsidR="00327313" w:rsidRPr="00137531" w:rsidRDefault="00327313" w:rsidP="0032731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功能测试，包括网络连接和数据传输数据</w:t>
            </w:r>
          </w:p>
        </w:tc>
        <w:tc>
          <w:tcPr>
            <w:tcW w:w="1842" w:type="dxa"/>
            <w:vAlign w:val="center"/>
          </w:tcPr>
          <w:p w14:paraId="49F78C7D" w14:textId="77777777" w:rsidR="00FD3079" w:rsidRPr="00143F19" w:rsidRDefault="003C22BC" w:rsidP="00905666">
            <w:pPr>
              <w:jc w:val="center"/>
            </w:pPr>
            <w:r>
              <w:rPr>
                <w:rFonts w:hint="eastAsia"/>
              </w:rPr>
              <w:t>蔡旭刚</w:t>
            </w:r>
          </w:p>
        </w:tc>
        <w:tc>
          <w:tcPr>
            <w:tcW w:w="709" w:type="dxa"/>
            <w:vAlign w:val="center"/>
          </w:tcPr>
          <w:p w14:paraId="38D56FC0" w14:textId="3DC69A33" w:rsidR="00FD3079" w:rsidRPr="00143F19" w:rsidRDefault="00137531" w:rsidP="00905666">
            <w:pPr>
              <w:jc w:val="center"/>
            </w:pPr>
            <w:del w:id="69" w:author="蔡 旭刚" w:date="2021-05-11T17:03:00Z">
              <w:r w:rsidDel="004F6905">
                <w:rPr>
                  <w:rFonts w:hint="eastAsia"/>
                </w:rPr>
                <w:delText>5</w:delText>
              </w:r>
            </w:del>
            <w:ins w:id="70" w:author="蔡 旭刚" w:date="2021-05-11T17:03:00Z">
              <w:r w:rsidR="004F6905">
                <w:rPr>
                  <w:rFonts w:hint="eastAsia"/>
                </w:rPr>
                <w:t>6</w:t>
              </w:r>
            </w:ins>
            <w:r>
              <w:rPr>
                <w:rFonts w:hint="eastAsia"/>
              </w:rPr>
              <w:t>月</w:t>
            </w:r>
            <w:del w:id="71" w:author="蔡 旭刚" w:date="2021-05-11T17:03:00Z">
              <w:r w:rsidDel="004F6905">
                <w:rPr>
                  <w:rFonts w:hint="eastAsia"/>
                </w:rPr>
                <w:delText>3</w:delText>
              </w:r>
            </w:del>
            <w:ins w:id="72" w:author="蔡 旭刚" w:date="2021-05-11T17:03:00Z">
              <w:r w:rsidR="004F6905">
                <w:rPr>
                  <w:rFonts w:hint="eastAsia"/>
                </w:rPr>
                <w:t>1</w:t>
              </w:r>
            </w:ins>
            <w:del w:id="73" w:author="蔡 旭刚" w:date="2021-05-11T20:29:00Z">
              <w:r w:rsidDel="003936B8">
                <w:rPr>
                  <w:rFonts w:hint="eastAsia"/>
                </w:rPr>
                <w:delText>0</w:delText>
              </w:r>
            </w:del>
            <w:ins w:id="74" w:author="蔡 旭刚" w:date="2021-05-11T20:29:00Z">
              <w:r w:rsidR="003936B8">
                <w:rPr>
                  <w:rFonts w:hint="eastAsia"/>
                </w:rPr>
                <w:t>5</w:t>
              </w:r>
            </w:ins>
            <w:r>
              <w:rPr>
                <w:rFonts w:hint="eastAsia"/>
              </w:rPr>
              <w:t>日</w:t>
            </w:r>
          </w:p>
        </w:tc>
        <w:tc>
          <w:tcPr>
            <w:tcW w:w="760" w:type="dxa"/>
            <w:vAlign w:val="center"/>
          </w:tcPr>
          <w:p w14:paraId="6F2CF881" w14:textId="77777777" w:rsidR="00FD3079" w:rsidRPr="00143F19" w:rsidRDefault="00FD3079" w:rsidP="00905666">
            <w:pPr>
              <w:jc w:val="center"/>
            </w:pPr>
          </w:p>
        </w:tc>
      </w:tr>
      <w:tr w:rsidR="004F6905" w:rsidRPr="00143F19" w14:paraId="47E1250B" w14:textId="77777777" w:rsidTr="005F6DC3">
        <w:trPr>
          <w:cantSplit/>
          <w:trHeight w:hRule="exact" w:val="5263"/>
        </w:trPr>
        <w:tc>
          <w:tcPr>
            <w:tcW w:w="0" w:type="auto"/>
            <w:vMerge/>
            <w:vAlign w:val="center"/>
          </w:tcPr>
          <w:p w14:paraId="489C2DDF" w14:textId="77777777" w:rsidR="00FD3079" w:rsidRPr="00143F19" w:rsidRDefault="00FD3079" w:rsidP="009056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A989071" w14:textId="37B8876F" w:rsidR="00FD3079" w:rsidDel="00D41376" w:rsidRDefault="005F6DC3" w:rsidP="00905666">
            <w:pPr>
              <w:rPr>
                <w:del w:id="75" w:author="lifeisbinary" w:date="2021-05-11T12:52:00Z"/>
              </w:rPr>
            </w:pPr>
            <w:del w:id="76" w:author="lifeisbinary" w:date="2021-05-11T12:52:00Z">
              <w:r w:rsidRPr="005F6DC3" w:rsidDel="00D41376">
                <w:rPr>
                  <w:rFonts w:hint="eastAsia"/>
                </w:rPr>
                <w:delText>串口连接不稳定，每次登录爱简单系统后“头环”处均是未连接，此时需要将</w:delText>
              </w:r>
              <w:r w:rsidRPr="005F6DC3" w:rsidDel="00D41376">
                <w:rPr>
                  <w:rFonts w:hint="eastAsia"/>
                </w:rPr>
                <w:delText>USB</w:delText>
              </w:r>
              <w:r w:rsidRPr="005F6DC3" w:rsidDel="00D41376">
                <w:rPr>
                  <w:rFonts w:hint="eastAsia"/>
                </w:rPr>
                <w:delText>接口重新插过。</w:delText>
              </w:r>
            </w:del>
          </w:p>
          <w:p w14:paraId="39E9FD04" w14:textId="77777777" w:rsidR="005F6DC3" w:rsidRDefault="005F6DC3" w:rsidP="005F6DC3">
            <w:pPr>
              <w:ind w:left="55" w:hangingChars="26" w:hanging="55"/>
            </w:pPr>
          </w:p>
          <w:p w14:paraId="512684CE" w14:textId="09FB9E1F" w:rsidR="00D41376" w:rsidRDefault="00D41376" w:rsidP="00905666">
            <w:ins w:id="77" w:author="lifeisbinary" w:date="2021-05-11T12:52:00Z">
              <w:r>
                <w:rPr>
                  <w:rFonts w:hint="eastAsia"/>
                </w:rPr>
                <w:t>串口连接不稳定，</w:t>
              </w:r>
            </w:ins>
            <w:proofErr w:type="gramStart"/>
            <w:r w:rsidR="005F6DC3" w:rsidRPr="005F6DC3">
              <w:rPr>
                <w:rFonts w:hint="eastAsia"/>
              </w:rPr>
              <w:t>脑环软件</w:t>
            </w:r>
            <w:proofErr w:type="gramEnd"/>
            <w:r w:rsidR="005F6DC3" w:rsidRPr="005F6DC3">
              <w:rPr>
                <w:rFonts w:hint="eastAsia"/>
              </w:rPr>
              <w:t>在接收</w:t>
            </w:r>
            <w:proofErr w:type="gramStart"/>
            <w:r w:rsidR="005F6DC3" w:rsidRPr="005F6DC3">
              <w:rPr>
                <w:rFonts w:hint="eastAsia"/>
              </w:rPr>
              <w:t>脑环硬件</w:t>
            </w:r>
            <w:proofErr w:type="gramEnd"/>
            <w:r w:rsidR="005F6DC3" w:rsidRPr="005F6DC3">
              <w:rPr>
                <w:rFonts w:hint="eastAsia"/>
              </w:rPr>
              <w:t>的脑电数据时，存在接收</w:t>
            </w:r>
            <w:r w:rsidR="005F6DC3" w:rsidRPr="005F6DC3">
              <w:rPr>
                <w:rFonts w:hint="eastAsia"/>
              </w:rPr>
              <w:t>5</w:t>
            </w:r>
            <w:r w:rsidR="005F6DC3" w:rsidRPr="005F6DC3">
              <w:rPr>
                <w:rFonts w:hint="eastAsia"/>
              </w:rPr>
              <w:t>分钟左右</w:t>
            </w:r>
            <w:del w:id="78" w:author="lifeisbinary" w:date="2021-05-11T12:53:00Z">
              <w:r w:rsidR="005F6DC3" w:rsidRPr="005F6DC3" w:rsidDel="00D41376">
                <w:rPr>
                  <w:rFonts w:hint="eastAsia"/>
                </w:rPr>
                <w:delText>时间</w:delText>
              </w:r>
            </w:del>
            <w:r w:rsidR="005F6DC3" w:rsidRPr="005F6DC3">
              <w:rPr>
                <w:rFonts w:hint="eastAsia"/>
              </w:rPr>
              <w:t>的脑电波数据后，</w:t>
            </w:r>
            <w:ins w:id="79" w:author="lifeisbinary" w:date="2021-05-11T12:53:00Z">
              <w:r>
                <w:rPr>
                  <w:rFonts w:hint="eastAsia"/>
                </w:rPr>
                <w:t>出现</w:t>
              </w:r>
            </w:ins>
            <w:r w:rsidR="005F6DC3" w:rsidRPr="005F6DC3">
              <w:rPr>
                <w:rFonts w:hint="eastAsia"/>
              </w:rPr>
              <w:t>没有脑电数据的情况。</w:t>
            </w:r>
          </w:p>
          <w:p w14:paraId="6ACC8C8F" w14:textId="68C2F06C" w:rsidR="005F6DC3" w:rsidRDefault="00D41376" w:rsidP="00905666">
            <w:pPr>
              <w:rPr>
                <w:ins w:id="80" w:author="lifeisbinary" w:date="2021-05-11T12:56:00Z"/>
              </w:rPr>
            </w:pPr>
            <w:ins w:id="81" w:author="lifeisbinary" w:date="2021-05-11T12:56:00Z">
              <w:r>
                <w:rPr>
                  <w:rFonts w:hint="eastAsia"/>
                </w:rPr>
                <w:t>在苹果</w:t>
              </w:r>
            </w:ins>
            <w:ins w:id="82" w:author="lifeisbinary" w:date="2021-05-11T12:54:00Z">
              <w:r>
                <w:rPr>
                  <w:rFonts w:hint="eastAsia"/>
                </w:rPr>
                <w:t>电脑</w:t>
              </w:r>
              <w:r>
                <w:rPr>
                  <w:rFonts w:hint="eastAsia"/>
                </w:rPr>
                <w:t>window</w:t>
              </w:r>
              <w:r>
                <w:rPr>
                  <w:rFonts w:hint="eastAsia"/>
                </w:rPr>
                <w:t>虚拟机</w:t>
              </w:r>
            </w:ins>
            <w:ins w:id="83" w:author="lifeisbinary" w:date="2021-05-11T12:57:00Z">
              <w:r>
                <w:rPr>
                  <w:rFonts w:hint="eastAsia"/>
                </w:rPr>
                <w:t>环境</w:t>
              </w:r>
            </w:ins>
            <w:ins w:id="84" w:author="lifeisbinary" w:date="2021-05-11T12:55:00Z">
              <w:r>
                <w:rPr>
                  <w:rFonts w:hint="eastAsia"/>
                </w:rPr>
                <w:t>下</w:t>
              </w:r>
              <w:proofErr w:type="gramStart"/>
              <w:r>
                <w:rPr>
                  <w:rFonts w:hint="eastAsia"/>
                </w:rPr>
                <w:t>运行脑环软件</w:t>
              </w:r>
            </w:ins>
            <w:proofErr w:type="gramEnd"/>
            <w:ins w:id="85" w:author="lifeisbinary" w:date="2021-05-11T12:56:00Z">
              <w:r>
                <w:rPr>
                  <w:rFonts w:hint="eastAsia"/>
                </w:rPr>
                <w:t>，存在这个问题。</w:t>
              </w:r>
            </w:ins>
          </w:p>
          <w:p w14:paraId="19973FB2" w14:textId="77777777" w:rsidR="00D41376" w:rsidRDefault="00D41376" w:rsidP="00905666"/>
          <w:p w14:paraId="44394CA0" w14:textId="4E6B08AE" w:rsidR="005F6DC3" w:rsidRPr="00143F19" w:rsidRDefault="005F6DC3" w:rsidP="005F6DC3">
            <w:del w:id="86" w:author="lifeisbinary" w:date="2021-05-11T12:56:00Z">
              <w:r w:rsidDel="00D41376">
                <w:rPr>
                  <w:rFonts w:hint="eastAsia"/>
                </w:rPr>
                <w:delText>经调查，在</w:delText>
              </w:r>
              <w:r w:rsidDel="00D41376">
                <w:rPr>
                  <w:rFonts w:hint="eastAsia"/>
                </w:rPr>
                <w:delText>M</w:delText>
              </w:r>
              <w:r w:rsidRPr="005F6DC3" w:rsidDel="00D41376">
                <w:rPr>
                  <w:rFonts w:hint="eastAsia"/>
                </w:rPr>
                <w:delText>ac</w:delText>
              </w:r>
              <w:r w:rsidDel="00D41376">
                <w:rPr>
                  <w:rFonts w:hint="eastAsia"/>
                </w:rPr>
                <w:delText>操作</w:delText>
              </w:r>
              <w:r w:rsidRPr="005F6DC3" w:rsidDel="00D41376">
                <w:rPr>
                  <w:rFonts w:hint="eastAsia"/>
                </w:rPr>
                <w:delText>系统</w:delText>
              </w:r>
              <w:r w:rsidDel="00D41376">
                <w:rPr>
                  <w:rFonts w:hint="eastAsia"/>
                </w:rPr>
                <w:delText>和</w:delText>
              </w:r>
              <w:r w:rsidRPr="005F6DC3" w:rsidDel="00D41376">
                <w:rPr>
                  <w:rFonts w:hint="eastAsia"/>
                </w:rPr>
                <w:delText>window</w:delText>
              </w:r>
              <w:r w:rsidRPr="005F6DC3" w:rsidDel="00D41376">
                <w:rPr>
                  <w:rFonts w:hint="eastAsia"/>
                </w:rPr>
                <w:delText>虚拟机环境下，目前都存在这个问题</w:delText>
              </w:r>
              <w:r w:rsidR="003C22BC" w:rsidRPr="003C22BC" w:rsidDel="00D41376">
                <w:rPr>
                  <w:rFonts w:hint="eastAsia"/>
                  <w:color w:val="FF0000"/>
                </w:rPr>
                <w:delText>（王帆确认一下这样描述对不对）</w:delText>
              </w:r>
            </w:del>
          </w:p>
        </w:tc>
        <w:tc>
          <w:tcPr>
            <w:tcW w:w="2669" w:type="dxa"/>
            <w:vAlign w:val="center"/>
          </w:tcPr>
          <w:p w14:paraId="653D6792" w14:textId="77777777" w:rsidR="00FD3079" w:rsidRPr="00143F19" w:rsidRDefault="00FD3079" w:rsidP="00905666"/>
        </w:tc>
        <w:tc>
          <w:tcPr>
            <w:tcW w:w="4395" w:type="dxa"/>
            <w:vAlign w:val="center"/>
          </w:tcPr>
          <w:p w14:paraId="7FBB36E2" w14:textId="77777777" w:rsidR="00FD3079" w:rsidRPr="00F657EE" w:rsidRDefault="00FD3079" w:rsidP="005F6DC3">
            <w:pPr>
              <w:ind w:left="360"/>
              <w:jc w:val="left"/>
              <w:rPr>
                <w:color w:val="000000" w:themeColor="text1"/>
              </w:rPr>
            </w:pPr>
          </w:p>
        </w:tc>
        <w:tc>
          <w:tcPr>
            <w:tcW w:w="1842" w:type="dxa"/>
            <w:vAlign w:val="center"/>
          </w:tcPr>
          <w:p w14:paraId="4C357D0E" w14:textId="77777777" w:rsidR="00FD3079" w:rsidRPr="00143F19" w:rsidRDefault="003C22BC" w:rsidP="00905666">
            <w:pPr>
              <w:jc w:val="center"/>
            </w:pPr>
            <w:r>
              <w:rPr>
                <w:rFonts w:hint="eastAsia"/>
              </w:rPr>
              <w:t>邹陆</w:t>
            </w:r>
          </w:p>
        </w:tc>
        <w:tc>
          <w:tcPr>
            <w:tcW w:w="709" w:type="dxa"/>
            <w:vAlign w:val="center"/>
          </w:tcPr>
          <w:p w14:paraId="3B0B4CCA" w14:textId="77777777" w:rsidR="00FD3079" w:rsidRPr="00143F19" w:rsidRDefault="00FD3079" w:rsidP="00905666">
            <w:pPr>
              <w:jc w:val="center"/>
            </w:pPr>
            <w:r w:rsidRPr="00143F19">
              <w:rPr>
                <w:rFonts w:hint="eastAsia"/>
              </w:rPr>
              <w:t>5</w:t>
            </w:r>
            <w:r w:rsidRPr="00143F19">
              <w:rPr>
                <w:rFonts w:hint="eastAsia"/>
              </w:rPr>
              <w:t>月</w:t>
            </w:r>
            <w:r w:rsidRPr="00143F19">
              <w:rPr>
                <w:rFonts w:hint="eastAsia"/>
              </w:rPr>
              <w:t>30</w:t>
            </w:r>
            <w:r w:rsidRPr="00143F19">
              <w:rPr>
                <w:rFonts w:hint="eastAsia"/>
              </w:rPr>
              <w:t>日</w:t>
            </w:r>
          </w:p>
        </w:tc>
        <w:tc>
          <w:tcPr>
            <w:tcW w:w="760" w:type="dxa"/>
            <w:vAlign w:val="center"/>
          </w:tcPr>
          <w:p w14:paraId="3B8DBEE5" w14:textId="77777777" w:rsidR="00FD3079" w:rsidRPr="00143F19" w:rsidRDefault="00FD3079" w:rsidP="00905666">
            <w:pPr>
              <w:jc w:val="center"/>
            </w:pPr>
          </w:p>
        </w:tc>
      </w:tr>
      <w:tr w:rsidR="004F6905" w:rsidRPr="00143F19" w14:paraId="6E335E48" w14:textId="77777777" w:rsidTr="00FD3079">
        <w:trPr>
          <w:cantSplit/>
          <w:trHeight w:hRule="exact" w:val="3523"/>
        </w:trPr>
        <w:tc>
          <w:tcPr>
            <w:tcW w:w="0" w:type="auto"/>
            <w:vAlign w:val="center"/>
          </w:tcPr>
          <w:p w14:paraId="2356E646" w14:textId="77777777" w:rsidR="00327313" w:rsidRPr="00143F19" w:rsidRDefault="00327313" w:rsidP="00905666">
            <w:pPr>
              <w:jc w:val="center"/>
            </w:pPr>
          </w:p>
        </w:tc>
        <w:tc>
          <w:tcPr>
            <w:tcW w:w="0" w:type="auto"/>
            <w:vAlign w:val="center"/>
          </w:tcPr>
          <w:p w14:paraId="57CCC5A6" w14:textId="77777777" w:rsidR="00327313" w:rsidRPr="00143F19" w:rsidRDefault="00327313" w:rsidP="00905666">
            <w:r w:rsidRPr="00327313">
              <w:rPr>
                <w:rFonts w:hint="eastAsia"/>
              </w:rPr>
              <w:t>应用程序打包后存在崩溃问题</w:t>
            </w:r>
          </w:p>
        </w:tc>
        <w:tc>
          <w:tcPr>
            <w:tcW w:w="2669" w:type="dxa"/>
            <w:vAlign w:val="center"/>
          </w:tcPr>
          <w:p w14:paraId="65C75050" w14:textId="77777777" w:rsidR="00327313" w:rsidRPr="00143F19" w:rsidRDefault="00327313" w:rsidP="00905666">
            <w:r>
              <w:rPr>
                <w:rFonts w:hint="eastAsia"/>
              </w:rPr>
              <w:t>缺少完整的库文件和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文件</w:t>
            </w:r>
            <w:r>
              <w:t>，</w:t>
            </w:r>
            <w:r>
              <w:rPr>
                <w:rFonts w:hint="eastAsia"/>
              </w:rPr>
              <w:t>需要完整操作打包一次看看结果。</w:t>
            </w:r>
          </w:p>
        </w:tc>
        <w:tc>
          <w:tcPr>
            <w:tcW w:w="4395" w:type="dxa"/>
            <w:vAlign w:val="center"/>
          </w:tcPr>
          <w:p w14:paraId="2A60F331" w14:textId="77777777" w:rsidR="00327313" w:rsidRDefault="00327313" w:rsidP="00327313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color w:val="000000" w:themeColor="text1"/>
              </w:rPr>
            </w:pPr>
            <w:proofErr w:type="gramStart"/>
            <w:r w:rsidRPr="00327313">
              <w:rPr>
                <w:rFonts w:hint="eastAsia"/>
                <w:color w:val="000000" w:themeColor="text1"/>
              </w:rPr>
              <w:t>刘松汉更新</w:t>
            </w:r>
            <w:proofErr w:type="gramEnd"/>
            <w:r>
              <w:rPr>
                <w:rFonts w:hint="eastAsia"/>
                <w:color w:val="000000" w:themeColor="text1"/>
              </w:rPr>
              <w:t>平台的</w:t>
            </w:r>
            <w:r w:rsidRPr="00327313">
              <w:rPr>
                <w:rFonts w:hint="eastAsia"/>
                <w:color w:val="000000" w:themeColor="text1"/>
              </w:rPr>
              <w:t>新版本</w:t>
            </w:r>
          </w:p>
          <w:p w14:paraId="645E6861" w14:textId="77777777" w:rsidR="00327313" w:rsidRDefault="00327313" w:rsidP="00327313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把打包所需的库文件和模型文件检查一遍；</w:t>
            </w:r>
          </w:p>
          <w:p w14:paraId="14D73951" w14:textId="77777777" w:rsidR="00327313" w:rsidRPr="00327313" w:rsidRDefault="00327313" w:rsidP="00327313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各种功能的测试，包括多种苹果和</w:t>
            </w:r>
            <w:r>
              <w:rPr>
                <w:rFonts w:hint="eastAsia"/>
                <w:color w:val="000000" w:themeColor="text1"/>
              </w:rPr>
              <w:t>Windows</w:t>
            </w:r>
            <w:r>
              <w:rPr>
                <w:rFonts w:hint="eastAsia"/>
                <w:color w:val="000000" w:themeColor="text1"/>
              </w:rPr>
              <w:t>平台，并反馈效果</w:t>
            </w:r>
          </w:p>
        </w:tc>
        <w:tc>
          <w:tcPr>
            <w:tcW w:w="1842" w:type="dxa"/>
            <w:vAlign w:val="center"/>
          </w:tcPr>
          <w:p w14:paraId="1FBE975E" w14:textId="77777777" w:rsidR="00327313" w:rsidRPr="00143F19" w:rsidRDefault="00327313" w:rsidP="00905666">
            <w:pPr>
              <w:jc w:val="center"/>
            </w:pPr>
            <w:r>
              <w:rPr>
                <w:rFonts w:hint="eastAsia"/>
              </w:rPr>
              <w:t>潘家辉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刘汉松</w:t>
            </w:r>
          </w:p>
        </w:tc>
        <w:tc>
          <w:tcPr>
            <w:tcW w:w="709" w:type="dxa"/>
            <w:vAlign w:val="center"/>
          </w:tcPr>
          <w:p w14:paraId="6DC1BACD" w14:textId="77777777" w:rsidR="00327313" w:rsidRPr="00143F19" w:rsidRDefault="00327313" w:rsidP="00905666">
            <w:pPr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760" w:type="dxa"/>
            <w:vAlign w:val="center"/>
          </w:tcPr>
          <w:p w14:paraId="3C283984" w14:textId="77777777" w:rsidR="00327313" w:rsidRPr="00143F19" w:rsidRDefault="00327313" w:rsidP="00905666">
            <w:pPr>
              <w:jc w:val="center"/>
            </w:pPr>
          </w:p>
        </w:tc>
      </w:tr>
    </w:tbl>
    <w:p w14:paraId="43B4EE7C" w14:textId="77777777" w:rsidR="00FD3079" w:rsidRDefault="00FD3079"/>
    <w:sectPr w:rsidR="00FD3079" w:rsidSect="00FD30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66D7" w14:textId="77777777" w:rsidR="00EB31E4" w:rsidRDefault="00EB31E4" w:rsidP="00FD3079">
      <w:pPr>
        <w:spacing w:line="240" w:lineRule="auto"/>
      </w:pPr>
      <w:r>
        <w:separator/>
      </w:r>
    </w:p>
  </w:endnote>
  <w:endnote w:type="continuationSeparator" w:id="0">
    <w:p w14:paraId="1549F4FC" w14:textId="77777777" w:rsidR="00EB31E4" w:rsidRDefault="00EB31E4" w:rsidP="00FD3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2F2C" w14:textId="77777777" w:rsidR="00EB31E4" w:rsidRDefault="00EB31E4" w:rsidP="00FD3079">
      <w:pPr>
        <w:spacing w:line="240" w:lineRule="auto"/>
      </w:pPr>
      <w:r>
        <w:separator/>
      </w:r>
    </w:p>
  </w:footnote>
  <w:footnote w:type="continuationSeparator" w:id="0">
    <w:p w14:paraId="3BFF51A5" w14:textId="77777777" w:rsidR="00EB31E4" w:rsidRDefault="00EB31E4" w:rsidP="00FD30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25E"/>
    <w:multiLevelType w:val="hybridMultilevel"/>
    <w:tmpl w:val="CC3222A4"/>
    <w:lvl w:ilvl="0" w:tplc="11D68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0A77"/>
    <w:multiLevelType w:val="hybridMultilevel"/>
    <w:tmpl w:val="A2A065DC"/>
    <w:lvl w:ilvl="0" w:tplc="C0A0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61040"/>
    <w:multiLevelType w:val="hybridMultilevel"/>
    <w:tmpl w:val="2794E4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68E128E"/>
    <w:multiLevelType w:val="hybridMultilevel"/>
    <w:tmpl w:val="16066108"/>
    <w:lvl w:ilvl="0" w:tplc="5C48A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A08CC"/>
    <w:multiLevelType w:val="hybridMultilevel"/>
    <w:tmpl w:val="667623DE"/>
    <w:lvl w:ilvl="0" w:tplc="5BA65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1F1383"/>
    <w:multiLevelType w:val="hybridMultilevel"/>
    <w:tmpl w:val="A03A38AA"/>
    <w:lvl w:ilvl="0" w:tplc="9E80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A0344"/>
    <w:multiLevelType w:val="hybridMultilevel"/>
    <w:tmpl w:val="7A963834"/>
    <w:lvl w:ilvl="0" w:tplc="8438B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蔡 旭刚">
    <w15:presenceInfo w15:providerId="Windows Live" w15:userId="b322df05b3fd6451"/>
  </w15:person>
  <w15:person w15:author="lifeisbinary">
    <w15:presenceInfo w15:providerId="None" w15:userId="lifeisbina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0A"/>
    <w:rsid w:val="00137531"/>
    <w:rsid w:val="0026640A"/>
    <w:rsid w:val="00327313"/>
    <w:rsid w:val="003936B8"/>
    <w:rsid w:val="003C22BC"/>
    <w:rsid w:val="004F6905"/>
    <w:rsid w:val="00570137"/>
    <w:rsid w:val="005F6DC3"/>
    <w:rsid w:val="007A6F1D"/>
    <w:rsid w:val="007F2E48"/>
    <w:rsid w:val="00863D55"/>
    <w:rsid w:val="0087207F"/>
    <w:rsid w:val="008D7C32"/>
    <w:rsid w:val="00A2475D"/>
    <w:rsid w:val="00B12CD0"/>
    <w:rsid w:val="00B7783F"/>
    <w:rsid w:val="00BC0908"/>
    <w:rsid w:val="00BC4BDF"/>
    <w:rsid w:val="00D41376"/>
    <w:rsid w:val="00E903EE"/>
    <w:rsid w:val="00EB31E4"/>
    <w:rsid w:val="00FD3079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5B5"/>
  <w15:chartTrackingRefBased/>
  <w15:docId w15:val="{DFEB3C21-2096-4AFF-8175-557E8412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7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079"/>
    <w:rPr>
      <w:sz w:val="18"/>
      <w:szCs w:val="18"/>
    </w:rPr>
  </w:style>
  <w:style w:type="paragraph" w:styleId="a7">
    <w:name w:val="List Paragraph"/>
    <w:basedOn w:val="a"/>
    <w:uiPriority w:val="34"/>
    <w:qFormat/>
    <w:rsid w:val="00137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潘家辉</dc:creator>
  <cp:keywords/>
  <dc:description/>
  <cp:lastModifiedBy>蔡 旭刚</cp:lastModifiedBy>
  <cp:revision>12</cp:revision>
  <dcterms:created xsi:type="dcterms:W3CDTF">2021-05-11T04:58:00Z</dcterms:created>
  <dcterms:modified xsi:type="dcterms:W3CDTF">2021-05-11T12:32:00Z</dcterms:modified>
</cp:coreProperties>
</file>